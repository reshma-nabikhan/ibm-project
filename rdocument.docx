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00dkf4zynml" w:id="0"/>
      <w:bookmarkEnd w:id="0"/>
      <w:r w:rsidDel="00000000" w:rsidR="00000000" w:rsidRPr="00000000">
        <w:rPr>
          <w:b w:val="1"/>
          <w:sz w:val="46"/>
          <w:szCs w:val="46"/>
          <w:rtl w:val="0"/>
        </w:rPr>
        <w:t xml:space="preserve">Project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fpgi904ab120"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b w:val="1"/>
          <w:rtl w:val="0"/>
        </w:rPr>
        <w:t xml:space="preserve">Project Title:</w:t>
      </w:r>
      <w:r w:rsidDel="00000000" w:rsidR="00000000" w:rsidRPr="00000000">
        <w:rPr>
          <w:rtl w:val="0"/>
        </w:rPr>
        <w:t xml:space="preserve"> Smart City Assistant Using IBM Granite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Team Members:</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rtl w:val="0"/>
        </w:rPr>
        <w:t xml:space="preserve">N. Reshma Banu</w:t>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rtl w:val="0"/>
        </w:rPr>
        <w:t xml:space="preserve">H. Ramzan</w:t>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rtl w:val="0"/>
        </w:rPr>
        <w:t xml:space="preserve">G. Rasika</w:t>
      </w:r>
    </w:p>
    <w:p w:rsidR="00000000" w:rsidDel="00000000" w:rsidP="00000000" w:rsidRDefault="00000000" w:rsidRPr="00000000" w14:paraId="00000008">
      <w:pPr>
        <w:numPr>
          <w:ilvl w:val="0"/>
          <w:numId w:val="8"/>
        </w:numPr>
        <w:spacing w:after="240" w:before="0" w:beforeAutospacing="0" w:lineRule="auto"/>
        <w:ind w:left="720" w:hanging="360"/>
      </w:pPr>
      <w:r w:rsidDel="00000000" w:rsidR="00000000" w:rsidRPr="00000000">
        <w:rPr>
          <w:rtl w:val="0"/>
        </w:rPr>
        <w:t xml:space="preserve">P. Rathi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9hi89f6wfni2" w:id="2"/>
      <w:bookmarkEnd w:id="2"/>
      <w:r w:rsidDel="00000000" w:rsidR="00000000" w:rsidRPr="00000000">
        <w:rPr>
          <w:b w:val="1"/>
          <w:sz w:val="34"/>
          <w:szCs w:val="34"/>
          <w:rtl w:val="0"/>
        </w:rPr>
        <w:t xml:space="preserve">2. Project Overview</w:t>
      </w:r>
    </w:p>
    <w:p w:rsidR="00000000" w:rsidDel="00000000" w:rsidP="00000000" w:rsidRDefault="00000000" w:rsidRPr="00000000" w14:paraId="0000000B">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 The purpose of a Sustainable Smart City Assistant is to empower cities and their residents to thrive in a more eco-conscious and connected urban environment. By leveraging AI and real-time data, the assistant helps optimize essential resources like energy, water, and waste, while also guiding sustainable behaviors among citizens through personalized tips and services.</w:t>
      </w:r>
    </w:p>
    <w:p w:rsidR="00000000" w:rsidDel="00000000" w:rsidP="00000000" w:rsidRDefault="00000000" w:rsidRPr="00000000" w14:paraId="0000000C">
      <w:pPr>
        <w:spacing w:after="240" w:before="240" w:lineRule="auto"/>
        <w:rPr/>
      </w:pPr>
      <w:r w:rsidDel="00000000" w:rsidR="00000000" w:rsidRPr="00000000">
        <w:rPr>
          <w:rtl w:val="0"/>
        </w:rPr>
        <w:t xml:space="preserve">For city officials, it serves as a decision-making partner—offering clear insights, forecasting tools, and summarizations of complex policies to support strategic planning. Ultimately, this assistant bridges technology, governance, and community engagement to foster greener cities that are more efficient, inclusive, and resilient.</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0E">
      <w:pPr>
        <w:numPr>
          <w:ilvl w:val="0"/>
          <w:numId w:val="9"/>
        </w:numPr>
        <w:spacing w:after="0" w:afterAutospacing="0" w:before="240" w:lineRule="auto"/>
        <w:ind w:left="720" w:hanging="360"/>
      </w:pPr>
      <w:r w:rsidDel="00000000" w:rsidR="00000000" w:rsidRPr="00000000">
        <w:rPr>
          <w:b w:val="1"/>
          <w:rtl w:val="0"/>
        </w:rPr>
        <w:t xml:space="preserve">Conversational Interface:</w:t>
      </w:r>
      <w:r w:rsidDel="00000000" w:rsidR="00000000" w:rsidRPr="00000000">
        <w:rPr>
          <w:rtl w:val="0"/>
        </w:rPr>
        <w:t xml:space="preserve"> Natural language interaction for citizens and officials.</w:t>
      </w:r>
    </w:p>
    <w:p w:rsidR="00000000" w:rsidDel="00000000" w:rsidP="00000000" w:rsidRDefault="00000000" w:rsidRPr="00000000" w14:paraId="0000000F">
      <w:pPr>
        <w:numPr>
          <w:ilvl w:val="0"/>
          <w:numId w:val="9"/>
        </w:numPr>
        <w:spacing w:after="0" w:afterAutospacing="0" w:before="0" w:beforeAutospacing="0" w:lineRule="auto"/>
        <w:ind w:left="720" w:hanging="360"/>
      </w:pPr>
      <w:r w:rsidDel="00000000" w:rsidR="00000000" w:rsidRPr="00000000">
        <w:rPr>
          <w:b w:val="1"/>
          <w:rtl w:val="0"/>
        </w:rPr>
        <w:t xml:space="preserve">Policy Summarization:</w:t>
      </w:r>
      <w:r w:rsidDel="00000000" w:rsidR="00000000" w:rsidRPr="00000000">
        <w:rPr>
          <w:rtl w:val="0"/>
        </w:rPr>
        <w:t xml:space="preserve"> Converts lengthy government documents into concise, actionable summaries.</w:t>
      </w:r>
    </w:p>
    <w:p w:rsidR="00000000" w:rsidDel="00000000" w:rsidP="00000000" w:rsidRDefault="00000000" w:rsidRPr="00000000" w14:paraId="00000010">
      <w:pPr>
        <w:numPr>
          <w:ilvl w:val="0"/>
          <w:numId w:val="9"/>
        </w:numPr>
        <w:spacing w:after="0" w:afterAutospacing="0" w:before="0" w:beforeAutospacing="0" w:lineRule="auto"/>
        <w:ind w:left="720" w:hanging="360"/>
      </w:pPr>
      <w:r w:rsidDel="00000000" w:rsidR="00000000" w:rsidRPr="00000000">
        <w:rPr>
          <w:b w:val="1"/>
          <w:rtl w:val="0"/>
        </w:rPr>
        <w:t xml:space="preserve">Resource Forecasting:</w:t>
      </w:r>
      <w:r w:rsidDel="00000000" w:rsidR="00000000" w:rsidRPr="00000000">
        <w:rPr>
          <w:rtl w:val="0"/>
        </w:rPr>
        <w:t xml:space="preserve"> Predicts future energy, water, and waste usage.</w:t>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b w:val="1"/>
          <w:rtl w:val="0"/>
        </w:rPr>
        <w:t xml:space="preserve">Eco-Tip Generator:</w:t>
      </w:r>
      <w:r w:rsidDel="00000000" w:rsidR="00000000" w:rsidRPr="00000000">
        <w:rPr>
          <w:rtl w:val="0"/>
        </w:rPr>
        <w:t xml:space="preserve"> Provides personalized sustainability advice.</w:t>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b w:val="1"/>
          <w:rtl w:val="0"/>
        </w:rPr>
        <w:t xml:space="preserve">Citizen Feedback Loop:</w:t>
      </w:r>
      <w:r w:rsidDel="00000000" w:rsidR="00000000" w:rsidRPr="00000000">
        <w:rPr>
          <w:rtl w:val="0"/>
        </w:rPr>
        <w:t xml:space="preserve"> Collects and analyzes public input.</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b w:val="1"/>
          <w:rtl w:val="0"/>
        </w:rPr>
        <w:t xml:space="preserve">KPI Forecasting:</w:t>
      </w:r>
      <w:r w:rsidDel="00000000" w:rsidR="00000000" w:rsidRPr="00000000">
        <w:rPr>
          <w:rtl w:val="0"/>
        </w:rPr>
        <w:t xml:space="preserve"> Helps officials track progress and plan ahead.</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b w:val="1"/>
          <w:rtl w:val="0"/>
        </w:rPr>
        <w:t xml:space="preserve">Anomaly Detection:</w:t>
      </w:r>
      <w:r w:rsidDel="00000000" w:rsidR="00000000" w:rsidRPr="00000000">
        <w:rPr>
          <w:rtl w:val="0"/>
        </w:rPr>
        <w:t xml:space="preserve"> Flags unusual sensor or usage data.</w:t>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b w:val="1"/>
          <w:rtl w:val="0"/>
        </w:rPr>
        <w:t xml:space="preserve">Multimodal Input Support:</w:t>
      </w:r>
      <w:r w:rsidDel="00000000" w:rsidR="00000000" w:rsidRPr="00000000">
        <w:rPr>
          <w:rtl w:val="0"/>
        </w:rPr>
        <w:t xml:space="preserve"> Accepts text, PDFs, and CSVs.</w:t>
      </w:r>
    </w:p>
    <w:p w:rsidR="00000000" w:rsidDel="00000000" w:rsidP="00000000" w:rsidRDefault="00000000" w:rsidRPr="00000000" w14:paraId="00000016">
      <w:pPr>
        <w:numPr>
          <w:ilvl w:val="0"/>
          <w:numId w:val="9"/>
        </w:numPr>
        <w:spacing w:after="240" w:before="0" w:beforeAutospacing="0" w:lineRule="auto"/>
        <w:ind w:left="720" w:hanging="360"/>
      </w:pPr>
      <w:r w:rsidDel="00000000" w:rsidR="00000000" w:rsidRPr="00000000">
        <w:rPr>
          <w:b w:val="1"/>
          <w:rtl w:val="0"/>
        </w:rPr>
        <w:t xml:space="preserve">User-Friendly UI (Streamlit/Gradio):</w:t>
      </w:r>
      <w:r w:rsidDel="00000000" w:rsidR="00000000" w:rsidRPr="00000000">
        <w:rPr>
          <w:rtl w:val="0"/>
        </w:rPr>
        <w:t xml:space="preserve"> Intuitive dashboards for interaction.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z04qro1167iu" w:id="3"/>
      <w:bookmarkEnd w:id="3"/>
      <w:r w:rsidDel="00000000" w:rsidR="00000000" w:rsidRPr="00000000">
        <w:rPr>
          <w:b w:val="1"/>
          <w:sz w:val="34"/>
          <w:szCs w:val="34"/>
          <w:rtl w:val="0"/>
        </w:rPr>
        <w:t xml:space="preserve">3. Architecture</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b w:val="1"/>
          <w:rtl w:val="0"/>
        </w:rPr>
        <w:t xml:space="preserve">Frontend (Streamlit):</w:t>
      </w:r>
      <w:r w:rsidDel="00000000" w:rsidR="00000000" w:rsidRPr="00000000">
        <w:rPr>
          <w:rtl w:val="0"/>
        </w:rPr>
        <w:t xml:space="preserve"> Interactive web UI with dashboards, file uploads, chat, feedback forms, and report viewers.</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b w:val="1"/>
          <w:rtl w:val="0"/>
        </w:rPr>
        <w:t xml:space="preserve">Backend (FastAPI):</w:t>
      </w:r>
      <w:r w:rsidDel="00000000" w:rsidR="00000000" w:rsidRPr="00000000">
        <w:rPr>
          <w:rtl w:val="0"/>
        </w:rPr>
        <w:t xml:space="preserve"> Handles document processing, chat, eco tips, and reports.</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b w:val="1"/>
          <w:rtl w:val="0"/>
        </w:rPr>
        <w:t xml:space="preserve">LLM Integration (IBM Watsonx Granite):</w:t>
      </w:r>
      <w:r w:rsidDel="00000000" w:rsidR="00000000" w:rsidRPr="00000000">
        <w:rPr>
          <w:rtl w:val="0"/>
        </w:rPr>
        <w:t xml:space="preserve"> Generates summaries, tips, and reports.</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b w:val="1"/>
          <w:rtl w:val="0"/>
        </w:rPr>
        <w:t xml:space="preserve">Vector Search (Pinecone):</w:t>
      </w:r>
      <w:r w:rsidDel="00000000" w:rsidR="00000000" w:rsidRPr="00000000">
        <w:rPr>
          <w:rtl w:val="0"/>
        </w:rPr>
        <w:t xml:space="preserve"> Semantic search using embeddings.</w:t>
      </w:r>
    </w:p>
    <w:p w:rsidR="00000000" w:rsidDel="00000000" w:rsidP="00000000" w:rsidRDefault="00000000" w:rsidRPr="00000000" w14:paraId="0000001D">
      <w:pPr>
        <w:numPr>
          <w:ilvl w:val="0"/>
          <w:numId w:val="6"/>
        </w:numPr>
        <w:spacing w:after="240" w:before="0" w:beforeAutospacing="0" w:lineRule="auto"/>
        <w:ind w:left="720" w:hanging="360"/>
      </w:pPr>
      <w:r w:rsidDel="00000000" w:rsidR="00000000" w:rsidRPr="00000000">
        <w:rPr>
          <w:b w:val="1"/>
          <w:rtl w:val="0"/>
        </w:rPr>
        <w:t xml:space="preserve">ML Modules:</w:t>
      </w:r>
      <w:r w:rsidDel="00000000" w:rsidR="00000000" w:rsidRPr="00000000">
        <w:rPr>
          <w:rtl w:val="0"/>
        </w:rPr>
        <w:t xml:space="preserve"> Forecasting and anomaly detection (Scikit-learn, Pandas, Matplotlib).</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a32dstngz4gw" w:id="4"/>
      <w:bookmarkEnd w:id="4"/>
      <w:r w:rsidDel="00000000" w:rsidR="00000000" w:rsidRPr="00000000">
        <w:rPr>
          <w:b w:val="1"/>
          <w:sz w:val="34"/>
          <w:szCs w:val="34"/>
          <w:rtl w:val="0"/>
        </w:rPr>
        <w:t xml:space="preserve">4. Setup Instructions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Prerequisites:</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rtl w:val="0"/>
        </w:rPr>
        <w:t xml:space="preserve">Python 3.9+</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pip &amp; virtual environment tools</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API keys for IBM Watsonx &amp; Pinecone</w:t>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rtl w:val="0"/>
        </w:rPr>
        <w:t xml:space="preserve">Internet access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26">
      <w:pPr>
        <w:numPr>
          <w:ilvl w:val="0"/>
          <w:numId w:val="10"/>
        </w:numPr>
        <w:spacing w:after="0" w:afterAutospacing="0" w:before="240" w:lineRule="auto"/>
        <w:ind w:left="720" w:hanging="360"/>
      </w:pPr>
      <w:r w:rsidDel="00000000" w:rsidR="00000000" w:rsidRPr="00000000">
        <w:rPr>
          <w:rtl w:val="0"/>
        </w:rPr>
        <w:t xml:space="preserve">Clone repository</w:t>
      </w:r>
    </w:p>
    <w:p w:rsidR="00000000" w:rsidDel="00000000" w:rsidP="00000000" w:rsidRDefault="00000000" w:rsidRPr="00000000" w14:paraId="00000027">
      <w:pPr>
        <w:numPr>
          <w:ilvl w:val="0"/>
          <w:numId w:val="10"/>
        </w:numPr>
        <w:spacing w:after="0" w:afterAutospacing="0" w:before="0" w:beforeAutospacing="0" w:lineRule="auto"/>
        <w:ind w:left="720" w:hanging="360"/>
      </w:pPr>
      <w:r w:rsidDel="00000000" w:rsidR="00000000" w:rsidRPr="00000000">
        <w:rPr>
          <w:rtl w:val="0"/>
        </w:rPr>
        <w:t xml:space="preserve">Install dependencies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w:t>
      </w:r>
    </w:p>
    <w:p w:rsidR="00000000" w:rsidDel="00000000" w:rsidP="00000000" w:rsidRDefault="00000000" w:rsidRPr="00000000" w14:paraId="00000028">
      <w:pPr>
        <w:numPr>
          <w:ilvl w:val="0"/>
          <w:numId w:val="10"/>
        </w:numPr>
        <w:spacing w:after="0" w:afterAutospacing="0" w:before="0" w:beforeAutospacing="0" w:lineRule="auto"/>
        <w:ind w:left="720" w:hanging="360"/>
      </w:pPr>
      <w:r w:rsidDel="00000000" w:rsidR="00000000" w:rsidRPr="00000000">
        <w:rPr>
          <w:rtl w:val="0"/>
        </w:rPr>
        <w:t xml:space="preserve">Configure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with credentials</w:t>
      </w:r>
    </w:p>
    <w:p w:rsidR="00000000" w:rsidDel="00000000" w:rsidP="00000000" w:rsidRDefault="00000000" w:rsidRPr="00000000" w14:paraId="00000029">
      <w:pPr>
        <w:numPr>
          <w:ilvl w:val="0"/>
          <w:numId w:val="10"/>
        </w:numPr>
        <w:spacing w:after="0" w:afterAutospacing="0" w:before="0" w:beforeAutospacing="0" w:lineRule="auto"/>
        <w:ind w:left="720" w:hanging="360"/>
      </w:pPr>
      <w:r w:rsidDel="00000000" w:rsidR="00000000" w:rsidRPr="00000000">
        <w:rPr>
          <w:rtl w:val="0"/>
        </w:rPr>
        <w:t xml:space="preserve">Run backend server with FastAPI</w:t>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rtl w:val="0"/>
        </w:rPr>
        <w:t xml:space="preserve">Launch frontend via Streamlit</w:t>
      </w:r>
    </w:p>
    <w:p w:rsidR="00000000" w:rsidDel="00000000" w:rsidP="00000000" w:rsidRDefault="00000000" w:rsidRPr="00000000" w14:paraId="0000002B">
      <w:pPr>
        <w:numPr>
          <w:ilvl w:val="0"/>
          <w:numId w:val="10"/>
        </w:numPr>
        <w:spacing w:after="240" w:before="0" w:beforeAutospacing="0" w:lineRule="auto"/>
        <w:ind w:left="720" w:hanging="360"/>
      </w:pPr>
      <w:r w:rsidDel="00000000" w:rsidR="00000000" w:rsidRPr="00000000">
        <w:rPr>
          <w:rtl w:val="0"/>
        </w:rPr>
        <w:t xml:space="preserve">Upload data and interact with modules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jzsp72xehcoc" w:id="5"/>
      <w:bookmarkEnd w:id="5"/>
      <w:r w:rsidDel="00000000" w:rsidR="00000000" w:rsidRPr="00000000">
        <w:rPr>
          <w:b w:val="1"/>
          <w:sz w:val="34"/>
          <w:szCs w:val="34"/>
          <w:rtl w:val="0"/>
        </w:rPr>
        <w:t xml:space="preserve">5. Folder Structure</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app/</w:t>
      </w:r>
      <w:r w:rsidDel="00000000" w:rsidR="00000000" w:rsidRPr="00000000">
        <w:rPr>
          <w:rFonts w:ascii="Arial Unicode MS" w:cs="Arial Unicode MS" w:eastAsia="Arial Unicode MS" w:hAnsi="Arial Unicode MS"/>
          <w:rtl w:val="0"/>
        </w:rPr>
        <w:t xml:space="preserve"> → FastAPI backend (routers, models, integrations)</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app/api/</w:t>
      </w:r>
      <w:r w:rsidDel="00000000" w:rsidR="00000000" w:rsidRPr="00000000">
        <w:rPr>
          <w:rFonts w:ascii="Arial Unicode MS" w:cs="Arial Unicode MS" w:eastAsia="Arial Unicode MS" w:hAnsi="Arial Unicode MS"/>
          <w:rtl w:val="0"/>
        </w:rPr>
        <w:t xml:space="preserve"> → API routes (chat, feedback, report, vectorization)</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ui/</w:t>
      </w:r>
      <w:r w:rsidDel="00000000" w:rsidR="00000000" w:rsidRPr="00000000">
        <w:rPr>
          <w:rFonts w:ascii="Arial Unicode MS" w:cs="Arial Unicode MS" w:eastAsia="Arial Unicode MS" w:hAnsi="Arial Unicode MS"/>
          <w:rtl w:val="0"/>
        </w:rPr>
        <w:t xml:space="preserve"> → Streamlit pages, layouts, and UIs</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smart_dashboard.py</w:t>
      </w:r>
      <w:r w:rsidDel="00000000" w:rsidR="00000000" w:rsidRPr="00000000">
        <w:rPr>
          <w:rFonts w:ascii="Arial Unicode MS" w:cs="Arial Unicode MS" w:eastAsia="Arial Unicode MS" w:hAnsi="Arial Unicode MS"/>
          <w:rtl w:val="0"/>
        </w:rPr>
        <w:t xml:space="preserve"> → Main Streamlit dashboard launcher</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granite_llm.py</w:t>
      </w:r>
      <w:r w:rsidDel="00000000" w:rsidR="00000000" w:rsidRPr="00000000">
        <w:rPr>
          <w:rFonts w:ascii="Arial Unicode MS" w:cs="Arial Unicode MS" w:eastAsia="Arial Unicode MS" w:hAnsi="Arial Unicode MS"/>
          <w:rtl w:val="0"/>
        </w:rPr>
        <w:t xml:space="preserve"> → IBM Watsonx Granite integration</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document_embedder.py</w:t>
      </w:r>
      <w:r w:rsidDel="00000000" w:rsidR="00000000" w:rsidRPr="00000000">
        <w:rPr>
          <w:rFonts w:ascii="Arial Unicode MS" w:cs="Arial Unicode MS" w:eastAsia="Arial Unicode MS" w:hAnsi="Arial Unicode MS"/>
          <w:rtl w:val="0"/>
        </w:rPr>
        <w:t xml:space="preserve"> → Document embeddings with Pinecone</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kpi_file_forecaster.py</w:t>
      </w:r>
      <w:r w:rsidDel="00000000" w:rsidR="00000000" w:rsidRPr="00000000">
        <w:rPr>
          <w:rFonts w:ascii="Arial Unicode MS" w:cs="Arial Unicode MS" w:eastAsia="Arial Unicode MS" w:hAnsi="Arial Unicode MS"/>
          <w:rtl w:val="0"/>
        </w:rPr>
        <w:t xml:space="preserve"> → Forecasting module</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anomaly_file_checker.py</w:t>
      </w:r>
      <w:r w:rsidDel="00000000" w:rsidR="00000000" w:rsidRPr="00000000">
        <w:rPr>
          <w:rFonts w:ascii="Arial Unicode MS" w:cs="Arial Unicode MS" w:eastAsia="Arial Unicode MS" w:hAnsi="Arial Unicode MS"/>
          <w:rtl w:val="0"/>
        </w:rPr>
        <w:t xml:space="preserve"> → Anomaly detection module</w:t>
      </w:r>
    </w:p>
    <w:p w:rsidR="00000000" w:rsidDel="00000000" w:rsidP="00000000" w:rsidRDefault="00000000" w:rsidRPr="00000000" w14:paraId="00000036">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report_generator.py</w:t>
      </w:r>
      <w:r w:rsidDel="00000000" w:rsidR="00000000" w:rsidRPr="00000000">
        <w:rPr>
          <w:rFonts w:ascii="Arial Unicode MS" w:cs="Arial Unicode MS" w:eastAsia="Arial Unicode MS" w:hAnsi="Arial Unicode MS"/>
          <w:rtl w:val="0"/>
        </w:rPr>
        <w:t xml:space="preserve"> → AI-generated sustainability reports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bbnth9dn63ix" w:id="6"/>
      <w:bookmarkEnd w:id="6"/>
      <w:r w:rsidDel="00000000" w:rsidR="00000000" w:rsidRPr="00000000">
        <w:rPr>
          <w:b w:val="1"/>
          <w:sz w:val="34"/>
          <w:szCs w:val="34"/>
          <w:rtl w:val="0"/>
        </w:rPr>
        <w:t xml:space="preserve">6. Running the Application</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rtl w:val="0"/>
        </w:rPr>
        <w:t xml:space="preserve">Start FastAPI backend</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Run Streamlit frontend</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tl w:val="0"/>
        </w:rPr>
        <w:t xml:space="preserve">Navigate via sidebar</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tl w:val="0"/>
        </w:rPr>
        <w:t xml:space="preserve">Upload documents/CSVs</w:t>
      </w:r>
    </w:p>
    <w:p w:rsidR="00000000" w:rsidDel="00000000" w:rsidP="00000000" w:rsidRDefault="00000000" w:rsidRPr="00000000" w14:paraId="0000003D">
      <w:pPr>
        <w:numPr>
          <w:ilvl w:val="0"/>
          <w:numId w:val="2"/>
        </w:numPr>
        <w:spacing w:after="240" w:before="0" w:beforeAutospacing="0" w:lineRule="auto"/>
        <w:ind w:left="720" w:hanging="360"/>
      </w:pPr>
      <w:r w:rsidDel="00000000" w:rsidR="00000000" w:rsidRPr="00000000">
        <w:rPr>
          <w:rtl w:val="0"/>
        </w:rPr>
        <w:t xml:space="preserve">Interact with chat assistant &amp; view outputs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2yxds944oxx8" w:id="7"/>
      <w:bookmarkEnd w:id="7"/>
      <w:r w:rsidDel="00000000" w:rsidR="00000000" w:rsidRPr="00000000">
        <w:rPr>
          <w:b w:val="1"/>
          <w:sz w:val="34"/>
          <w:szCs w:val="34"/>
          <w:rtl w:val="0"/>
        </w:rPr>
        <w:t xml:space="preserve">7. API Documentation</w:t>
      </w:r>
    </w:p>
    <w:p w:rsidR="00000000" w:rsidDel="00000000" w:rsidP="00000000" w:rsidRDefault="00000000" w:rsidRPr="00000000" w14:paraId="00000040">
      <w:pPr>
        <w:numPr>
          <w:ilvl w:val="0"/>
          <w:numId w:val="11"/>
        </w:numPr>
        <w:spacing w:after="0" w:afterAutospacing="0" w:before="240" w:lineRule="auto"/>
        <w:ind w:left="720" w:hanging="360"/>
      </w:pPr>
      <w:r w:rsidDel="00000000" w:rsidR="00000000" w:rsidRPr="00000000">
        <w:rPr>
          <w:b w:val="1"/>
          <w:rtl w:val="0"/>
        </w:rPr>
        <w:t xml:space="preserve">POST /chat/ask</w:t>
      </w:r>
      <w:r w:rsidDel="00000000" w:rsidR="00000000" w:rsidRPr="00000000">
        <w:rPr>
          <w:rtl w:val="0"/>
        </w:rPr>
        <w:t xml:space="preserve"> – AI-powered query response</w:t>
      </w:r>
    </w:p>
    <w:p w:rsidR="00000000" w:rsidDel="00000000" w:rsidP="00000000" w:rsidRDefault="00000000" w:rsidRPr="00000000" w14:paraId="00000041">
      <w:pPr>
        <w:numPr>
          <w:ilvl w:val="0"/>
          <w:numId w:val="11"/>
        </w:numPr>
        <w:spacing w:after="0" w:afterAutospacing="0" w:before="0" w:beforeAutospacing="0" w:lineRule="auto"/>
        <w:ind w:left="720" w:hanging="360"/>
      </w:pPr>
      <w:r w:rsidDel="00000000" w:rsidR="00000000" w:rsidRPr="00000000">
        <w:rPr>
          <w:b w:val="1"/>
          <w:rtl w:val="0"/>
        </w:rPr>
        <w:t xml:space="preserve">POST /upload-doc</w:t>
      </w:r>
      <w:r w:rsidDel="00000000" w:rsidR="00000000" w:rsidRPr="00000000">
        <w:rPr>
          <w:rtl w:val="0"/>
        </w:rPr>
        <w:t xml:space="preserve"> – Upload &amp; embed documents</w:t>
      </w:r>
    </w:p>
    <w:p w:rsidR="00000000" w:rsidDel="00000000" w:rsidP="00000000" w:rsidRDefault="00000000" w:rsidRPr="00000000" w14:paraId="00000042">
      <w:pPr>
        <w:numPr>
          <w:ilvl w:val="0"/>
          <w:numId w:val="11"/>
        </w:numPr>
        <w:spacing w:after="0" w:afterAutospacing="0" w:before="0" w:beforeAutospacing="0" w:lineRule="auto"/>
        <w:ind w:left="720" w:hanging="360"/>
      </w:pPr>
      <w:r w:rsidDel="00000000" w:rsidR="00000000" w:rsidRPr="00000000">
        <w:rPr>
          <w:b w:val="1"/>
          <w:rtl w:val="0"/>
        </w:rPr>
        <w:t xml:space="preserve">GET /search-docs</w:t>
      </w:r>
      <w:r w:rsidDel="00000000" w:rsidR="00000000" w:rsidRPr="00000000">
        <w:rPr>
          <w:rtl w:val="0"/>
        </w:rPr>
        <w:t xml:space="preserve"> – Semantic policy search</w:t>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b w:val="1"/>
          <w:rtl w:val="0"/>
        </w:rPr>
        <w:t xml:space="preserve">GET /get-eco-tips</w:t>
      </w:r>
      <w:r w:rsidDel="00000000" w:rsidR="00000000" w:rsidRPr="00000000">
        <w:rPr>
          <w:rtl w:val="0"/>
        </w:rPr>
        <w:t xml:space="preserve"> – Sustainability recommendations</w:t>
      </w:r>
    </w:p>
    <w:p w:rsidR="00000000" w:rsidDel="00000000" w:rsidP="00000000" w:rsidRDefault="00000000" w:rsidRPr="00000000" w14:paraId="00000044">
      <w:pPr>
        <w:numPr>
          <w:ilvl w:val="0"/>
          <w:numId w:val="11"/>
        </w:numPr>
        <w:spacing w:after="240" w:before="0" w:beforeAutospacing="0" w:lineRule="auto"/>
        <w:ind w:left="720" w:hanging="360"/>
      </w:pPr>
      <w:r w:rsidDel="00000000" w:rsidR="00000000" w:rsidRPr="00000000">
        <w:rPr>
          <w:b w:val="1"/>
          <w:rtl w:val="0"/>
        </w:rPr>
        <w:t xml:space="preserve">POST /submit-feedback</w:t>
      </w:r>
      <w:r w:rsidDel="00000000" w:rsidR="00000000" w:rsidRPr="00000000">
        <w:rPr>
          <w:rtl w:val="0"/>
        </w:rPr>
        <w:t xml:space="preserve"> – Collects citizen feedback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l9a014vjvhyz" w:id="8"/>
      <w:bookmarkEnd w:id="8"/>
      <w:r w:rsidDel="00000000" w:rsidR="00000000" w:rsidRPr="00000000">
        <w:rPr>
          <w:b w:val="1"/>
          <w:sz w:val="34"/>
          <w:szCs w:val="34"/>
          <w:rtl w:val="0"/>
        </w:rPr>
        <w:t xml:space="preserve">8. Authentication</w:t>
      </w:r>
    </w:p>
    <w:p w:rsidR="00000000" w:rsidDel="00000000" w:rsidP="00000000" w:rsidRDefault="00000000" w:rsidRPr="00000000" w14:paraId="00000047">
      <w:pPr>
        <w:spacing w:after="240" w:before="240" w:lineRule="auto"/>
        <w:rPr/>
      </w:pPr>
      <w:r w:rsidDel="00000000" w:rsidR="00000000" w:rsidRPr="00000000">
        <w:rPr>
          <w:rtl w:val="0"/>
        </w:rPr>
        <w:t xml:space="preserve">Currently open for demo. Future enhancements:</w:t>
      </w:r>
    </w:p>
    <w:p w:rsidR="00000000" w:rsidDel="00000000" w:rsidP="00000000" w:rsidRDefault="00000000" w:rsidRPr="00000000" w14:paraId="00000048">
      <w:pPr>
        <w:numPr>
          <w:ilvl w:val="0"/>
          <w:numId w:val="4"/>
        </w:numPr>
        <w:spacing w:after="0" w:afterAutospacing="0" w:before="240" w:lineRule="auto"/>
        <w:ind w:left="720" w:hanging="360"/>
      </w:pPr>
      <w:r w:rsidDel="00000000" w:rsidR="00000000" w:rsidRPr="00000000">
        <w:rPr>
          <w:rtl w:val="0"/>
        </w:rPr>
        <w:t xml:space="preserve">Token-based auth (JWT/API keys)</w:t>
      </w:r>
    </w:p>
    <w:p w:rsidR="00000000" w:rsidDel="00000000" w:rsidP="00000000" w:rsidRDefault="00000000" w:rsidRPr="00000000" w14:paraId="00000049">
      <w:pPr>
        <w:numPr>
          <w:ilvl w:val="0"/>
          <w:numId w:val="4"/>
        </w:numPr>
        <w:spacing w:after="0" w:afterAutospacing="0" w:before="0" w:beforeAutospacing="0" w:lineRule="auto"/>
        <w:ind w:left="720" w:hanging="360"/>
      </w:pPr>
      <w:r w:rsidDel="00000000" w:rsidR="00000000" w:rsidRPr="00000000">
        <w:rPr>
          <w:rtl w:val="0"/>
        </w:rPr>
        <w:t xml:space="preserve">OAuth2 with IBM Cloud credentials</w:t>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rtl w:val="0"/>
        </w:rPr>
        <w:t xml:space="preserve">Role-based access (Admin, Citizen, Researcher)</w:t>
      </w:r>
    </w:p>
    <w:p w:rsidR="00000000" w:rsidDel="00000000" w:rsidP="00000000" w:rsidRDefault="00000000" w:rsidRPr="00000000" w14:paraId="0000004B">
      <w:pPr>
        <w:numPr>
          <w:ilvl w:val="0"/>
          <w:numId w:val="4"/>
        </w:numPr>
        <w:spacing w:after="240" w:before="0" w:beforeAutospacing="0" w:lineRule="auto"/>
        <w:ind w:left="720" w:hanging="360"/>
      </w:pPr>
      <w:r w:rsidDel="00000000" w:rsidR="00000000" w:rsidRPr="00000000">
        <w:rPr>
          <w:rtl w:val="0"/>
        </w:rPr>
        <w:t xml:space="preserve">User session tracking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52bn85bah4fp" w:id="9"/>
      <w:bookmarkEnd w:id="9"/>
      <w:r w:rsidDel="00000000" w:rsidR="00000000" w:rsidRPr="00000000">
        <w:rPr>
          <w:b w:val="1"/>
          <w:sz w:val="34"/>
          <w:szCs w:val="34"/>
          <w:rtl w:val="0"/>
        </w:rPr>
        <w:t xml:space="preserve">9. User Interface</w:t>
      </w:r>
    </w:p>
    <w:p w:rsidR="00000000" w:rsidDel="00000000" w:rsidP="00000000" w:rsidRDefault="00000000" w:rsidRPr="00000000" w14:paraId="0000004E">
      <w:pPr>
        <w:numPr>
          <w:ilvl w:val="0"/>
          <w:numId w:val="1"/>
        </w:numPr>
        <w:spacing w:after="0" w:afterAutospacing="0" w:before="240" w:lineRule="auto"/>
        <w:ind w:left="720" w:hanging="360"/>
      </w:pPr>
      <w:r w:rsidDel="00000000" w:rsidR="00000000" w:rsidRPr="00000000">
        <w:rPr>
          <w:rtl w:val="0"/>
        </w:rPr>
        <w:t xml:space="preserve">Sidebar navigation</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tl w:val="0"/>
        </w:rPr>
        <w:t xml:space="preserve">KPI visualizations &amp; summary cards</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tl w:val="0"/>
        </w:rPr>
        <w:t xml:space="preserve">Tabs for chat, eco tips, and forecasting</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PDF report downloads</w:t>
      </w:r>
    </w:p>
    <w:p w:rsidR="00000000" w:rsidDel="00000000" w:rsidP="00000000" w:rsidRDefault="00000000" w:rsidRPr="00000000" w14:paraId="00000052">
      <w:pPr>
        <w:numPr>
          <w:ilvl w:val="0"/>
          <w:numId w:val="1"/>
        </w:numPr>
        <w:spacing w:after="240" w:before="0" w:beforeAutospacing="0" w:lineRule="auto"/>
        <w:ind w:left="720" w:hanging="360"/>
      </w:pPr>
      <w:r w:rsidDel="00000000" w:rsidR="00000000" w:rsidRPr="00000000">
        <w:rPr>
          <w:rtl w:val="0"/>
        </w:rPr>
        <w:t xml:space="preserve">Accessible design with help texts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sdd6tsb26j5u" w:id="10"/>
      <w:bookmarkEnd w:id="10"/>
      <w:r w:rsidDel="00000000" w:rsidR="00000000" w:rsidRPr="00000000">
        <w:rPr>
          <w:b w:val="1"/>
          <w:sz w:val="34"/>
          <w:szCs w:val="34"/>
          <w:rtl w:val="0"/>
        </w:rPr>
        <w:t xml:space="preserve">10. Testing</w:t>
      </w:r>
    </w:p>
    <w:p w:rsidR="00000000" w:rsidDel="00000000" w:rsidP="00000000" w:rsidRDefault="00000000" w:rsidRPr="00000000" w14:paraId="00000055">
      <w:pPr>
        <w:numPr>
          <w:ilvl w:val="0"/>
          <w:numId w:val="7"/>
        </w:numPr>
        <w:spacing w:after="0" w:afterAutospacing="0" w:before="240" w:lineRule="auto"/>
        <w:ind w:left="720" w:hanging="360"/>
      </w:pPr>
      <w:r w:rsidDel="00000000" w:rsidR="00000000" w:rsidRPr="00000000">
        <w:rPr>
          <w:b w:val="1"/>
          <w:rtl w:val="0"/>
        </w:rPr>
        <w:t xml:space="preserve">Unit Testing:</w:t>
      </w:r>
      <w:r w:rsidDel="00000000" w:rsidR="00000000" w:rsidRPr="00000000">
        <w:rPr>
          <w:rtl w:val="0"/>
        </w:rPr>
        <w:t xml:space="preserve"> Prompt functions &amp; utilities</w:t>
      </w:r>
    </w:p>
    <w:p w:rsidR="00000000" w:rsidDel="00000000" w:rsidP="00000000" w:rsidRDefault="00000000" w:rsidRPr="00000000" w14:paraId="00000056">
      <w:pPr>
        <w:numPr>
          <w:ilvl w:val="0"/>
          <w:numId w:val="7"/>
        </w:numPr>
        <w:spacing w:after="0" w:afterAutospacing="0" w:before="0" w:beforeAutospacing="0" w:lineRule="auto"/>
        <w:ind w:left="720" w:hanging="360"/>
      </w:pPr>
      <w:r w:rsidDel="00000000" w:rsidR="00000000" w:rsidRPr="00000000">
        <w:rPr>
          <w:b w:val="1"/>
          <w:rtl w:val="0"/>
        </w:rPr>
        <w:t xml:space="preserve">API Testing:</w:t>
      </w:r>
      <w:r w:rsidDel="00000000" w:rsidR="00000000" w:rsidRPr="00000000">
        <w:rPr>
          <w:rtl w:val="0"/>
        </w:rPr>
        <w:t xml:space="preserve"> Swagger UI &amp; Postman</w:t>
      </w:r>
    </w:p>
    <w:p w:rsidR="00000000" w:rsidDel="00000000" w:rsidP="00000000" w:rsidRDefault="00000000" w:rsidRPr="00000000" w14:paraId="00000057">
      <w:pPr>
        <w:numPr>
          <w:ilvl w:val="0"/>
          <w:numId w:val="7"/>
        </w:numPr>
        <w:spacing w:after="0" w:afterAutospacing="0" w:before="0" w:beforeAutospacing="0" w:lineRule="auto"/>
        <w:ind w:left="720" w:hanging="360"/>
      </w:pPr>
      <w:r w:rsidDel="00000000" w:rsidR="00000000" w:rsidRPr="00000000">
        <w:rPr>
          <w:b w:val="1"/>
          <w:rtl w:val="0"/>
        </w:rPr>
        <w:t xml:space="preserve">Manual Testing:</w:t>
      </w:r>
      <w:r w:rsidDel="00000000" w:rsidR="00000000" w:rsidRPr="00000000">
        <w:rPr>
          <w:rtl w:val="0"/>
        </w:rPr>
        <w:t xml:space="preserve"> File uploads, chat responses, outputs</w:t>
      </w:r>
    </w:p>
    <w:p w:rsidR="00000000" w:rsidDel="00000000" w:rsidP="00000000" w:rsidRDefault="00000000" w:rsidRPr="00000000" w14:paraId="00000058">
      <w:pPr>
        <w:numPr>
          <w:ilvl w:val="0"/>
          <w:numId w:val="7"/>
        </w:numPr>
        <w:spacing w:after="240" w:before="0" w:beforeAutospacing="0" w:lineRule="auto"/>
        <w:ind w:left="720" w:hanging="360"/>
      </w:pPr>
      <w:r w:rsidDel="00000000" w:rsidR="00000000" w:rsidRPr="00000000">
        <w:rPr>
          <w:b w:val="1"/>
          <w:rtl w:val="0"/>
        </w:rPr>
        <w:t xml:space="preserve">Edge Case Handling:</w:t>
      </w:r>
      <w:r w:rsidDel="00000000" w:rsidR="00000000" w:rsidRPr="00000000">
        <w:rPr>
          <w:rtl w:val="0"/>
        </w:rPr>
        <w:t xml:space="preserve"> Large files, malformed inputs, invalid API keys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jv6he7ku49ax" w:id="11"/>
      <w:bookmarkEnd w:id="11"/>
      <w:r w:rsidDel="00000000" w:rsidR="00000000" w:rsidRPr="00000000">
        <w:rPr>
          <w:b w:val="1"/>
          <w:sz w:val="34"/>
          <w:szCs w:val="34"/>
          <w:rtl w:val="0"/>
        </w:rPr>
        <w:t xml:space="preserve">11. Screenshots</w:t>
      </w:r>
    </w:p>
    <w:p w:rsidR="00000000" w:rsidDel="00000000" w:rsidP="00000000" w:rsidRDefault="00000000" w:rsidRPr="00000000" w14:paraId="0000005B">
      <w:pPr>
        <w:spacing w:after="240" w:before="240" w:lineRule="auto"/>
        <w:rPr/>
      </w:pPr>
      <w:r w:rsidDel="00000000" w:rsidR="00000000" w:rsidRPr="00000000">
        <w:rPr>
          <w:rtl w:val="0"/>
        </w:rPr>
        <w:t xml:space="preserve">(To be added – screenshots of dashboard, reports, chat interface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pPr>
      <w:bookmarkStart w:colFirst="0" w:colLast="0" w:name="_cb71nkoteizn" w:id="12"/>
      <w:bookmarkEnd w:id="12"/>
      <w:r w:rsidDel="00000000" w:rsidR="00000000" w:rsidRPr="00000000">
        <w:rPr>
          <w:b w:val="1"/>
          <w:sz w:val="34"/>
          <w:szCs w:val="34"/>
        </w:rPr>
        <w:drawing>
          <wp:inline distB="114300" distT="114300" distL="114300" distR="114300">
            <wp:extent cx="5943600" cy="4470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ins w:author="Reshma Banu" w:id="0" w:date="2025-09-15T06:07:30Z">
        <w:r w:rsidDel="00000000" w:rsidR="00000000" w:rsidRPr="00000000">
          <w:rPr/>
          <w:drawing>
            <wp:inline distB="114300" distT="114300" distL="114300" distR="114300">
              <wp:extent cx="5943600" cy="44704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470400"/>
                      </a:xfrm>
                      <a:prstGeom prst="rect"/>
                      <a:ln/>
                    </pic:spPr>
                  </pic:pic>
                </a:graphicData>
              </a:graphic>
            </wp:inline>
          </w:drawing>
        </w:r>
      </w:ins>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